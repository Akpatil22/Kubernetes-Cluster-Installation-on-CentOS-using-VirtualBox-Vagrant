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77A73" w14:textId="281FCBCD" w:rsidR="003A2D64" w:rsidRPr="003A2D64" w:rsidRDefault="003A2D64">
      <w:pPr>
        <w:rPr>
          <w:rFonts w:asciiTheme="minorHAnsi" w:hAnsiTheme="minorHAnsi"/>
          <w:color w:val="4F81BD" w:themeColor="accent1"/>
          <w:sz w:val="44"/>
          <w:szCs w:val="44"/>
        </w:rPr>
      </w:pPr>
      <w:r w:rsidRPr="003A2D64">
        <w:rPr>
          <w:rStyle w:val="oypena"/>
          <w:b/>
          <w:bCs/>
          <w:color w:val="4F81BD" w:themeColor="accent1"/>
          <w:sz w:val="36"/>
          <w:szCs w:val="36"/>
        </w:rPr>
        <w:t>Steps to Set Up Kubernetes Clusters environment on CentOS 7</w:t>
      </w:r>
    </w:p>
    <w:p w14:paraId="021EBEC8" w14:textId="77777777" w:rsidR="003A2D64" w:rsidRPr="0009398E" w:rsidRDefault="003A2D64">
      <w:pPr>
        <w:rPr>
          <w:rFonts w:asciiTheme="minorHAnsi" w:hAnsiTheme="minorHAnsi"/>
          <w:color w:val="3C78D8"/>
          <w:sz w:val="28"/>
          <w:szCs w:val="28"/>
        </w:rPr>
      </w:pPr>
    </w:p>
    <w:p w14:paraId="00000003" w14:textId="77777777" w:rsidR="003F61F5" w:rsidRPr="0009398E" w:rsidRDefault="00465F0E">
      <w:pPr>
        <w:rPr>
          <w:rFonts w:asciiTheme="minorHAnsi" w:hAnsiTheme="minorHAnsi"/>
          <w:b/>
        </w:rPr>
      </w:pPr>
      <w:r w:rsidRPr="0009398E">
        <w:rPr>
          <w:rFonts w:asciiTheme="minorHAnsi" w:hAnsiTheme="minorHAnsi"/>
          <w:color w:val="3C78D8"/>
          <w:sz w:val="28"/>
          <w:szCs w:val="28"/>
        </w:rPr>
        <w:t xml:space="preserve">System Prerequisites  </w:t>
      </w:r>
    </w:p>
    <w:p w14:paraId="00000004" w14:textId="77777777" w:rsidR="003F61F5" w:rsidRPr="0009398E" w:rsidRDefault="00465F0E">
      <w:pPr>
        <w:numPr>
          <w:ilvl w:val="0"/>
          <w:numId w:val="1"/>
        </w:numPr>
        <w:rPr>
          <w:rFonts w:asciiTheme="minorHAnsi" w:hAnsiTheme="minorHAnsi"/>
          <w:b/>
        </w:rPr>
      </w:pPr>
      <w:r w:rsidRPr="0009398E">
        <w:rPr>
          <w:rFonts w:asciiTheme="minorHAnsi" w:hAnsiTheme="minorHAnsi"/>
          <w:b/>
        </w:rPr>
        <w:t>Download &amp; Install CentOS 7 Min</w:t>
      </w:r>
    </w:p>
    <w:p w14:paraId="00000005" w14:textId="77777777" w:rsidR="003F61F5" w:rsidRPr="0009398E" w:rsidRDefault="00465F0E">
      <w:pPr>
        <w:numPr>
          <w:ilvl w:val="0"/>
          <w:numId w:val="1"/>
        </w:numPr>
        <w:rPr>
          <w:rFonts w:asciiTheme="minorHAnsi" w:hAnsiTheme="minorHAnsi"/>
          <w:b/>
        </w:rPr>
      </w:pPr>
      <w:r w:rsidRPr="0009398E">
        <w:rPr>
          <w:rFonts w:asciiTheme="minorHAnsi" w:hAnsiTheme="minorHAnsi"/>
        </w:rPr>
        <w:t xml:space="preserve">Creating a master node </w:t>
      </w:r>
    </w:p>
    <w:p w14:paraId="00000006" w14:textId="77777777" w:rsidR="003F61F5" w:rsidRPr="0009398E" w:rsidRDefault="00465F0E">
      <w:pPr>
        <w:numPr>
          <w:ilvl w:val="0"/>
          <w:numId w:val="1"/>
        </w:numPr>
        <w:rPr>
          <w:rFonts w:asciiTheme="minorHAnsi" w:hAnsiTheme="minorHAnsi"/>
          <w:b/>
        </w:rPr>
      </w:pPr>
      <w:r w:rsidRPr="0009398E">
        <w:rPr>
          <w:rFonts w:asciiTheme="minorHAnsi" w:hAnsiTheme="minorHAnsi"/>
          <w:b/>
        </w:rPr>
        <w:t>System requirements (Master)</w:t>
      </w:r>
    </w:p>
    <w:p w14:paraId="00000007" w14:textId="77777777" w:rsidR="003F61F5" w:rsidRPr="0009398E" w:rsidRDefault="00465F0E">
      <w:pPr>
        <w:numPr>
          <w:ilvl w:val="0"/>
          <w:numId w:val="1"/>
        </w:numPr>
        <w:rPr>
          <w:rFonts w:asciiTheme="minorHAnsi" w:hAnsiTheme="minorHAnsi"/>
          <w:b/>
        </w:rPr>
      </w:pPr>
      <w:r w:rsidRPr="0009398E">
        <w:rPr>
          <w:rFonts w:asciiTheme="minorHAnsi" w:hAnsiTheme="minorHAnsi"/>
        </w:rPr>
        <w:t xml:space="preserve">2048 mb - RAM </w:t>
      </w:r>
    </w:p>
    <w:p w14:paraId="00000008" w14:textId="77777777" w:rsidR="003F61F5" w:rsidRPr="0009398E" w:rsidRDefault="00465F0E">
      <w:pPr>
        <w:numPr>
          <w:ilvl w:val="0"/>
          <w:numId w:val="1"/>
        </w:numPr>
        <w:rPr>
          <w:rFonts w:asciiTheme="minorHAnsi" w:hAnsiTheme="minorHAnsi"/>
          <w:b/>
        </w:rPr>
      </w:pPr>
      <w:r w:rsidRPr="0009398E">
        <w:rPr>
          <w:rFonts w:asciiTheme="minorHAnsi" w:hAnsiTheme="minorHAnsi"/>
        </w:rPr>
        <w:t xml:space="preserve">2 core processor </w:t>
      </w:r>
    </w:p>
    <w:p w14:paraId="00000009" w14:textId="77777777" w:rsidR="003F61F5" w:rsidRPr="0009398E" w:rsidRDefault="00465F0E">
      <w:pPr>
        <w:numPr>
          <w:ilvl w:val="0"/>
          <w:numId w:val="1"/>
        </w:numPr>
        <w:rPr>
          <w:rFonts w:asciiTheme="minorHAnsi" w:hAnsiTheme="minorHAnsi"/>
          <w:b/>
        </w:rPr>
      </w:pPr>
      <w:r w:rsidRPr="0009398E">
        <w:rPr>
          <w:rFonts w:asciiTheme="minorHAnsi" w:hAnsiTheme="minorHAnsi"/>
        </w:rPr>
        <w:t xml:space="preserve">20GB Disk (safer side) </w:t>
      </w:r>
    </w:p>
    <w:p w14:paraId="0000000B" w14:textId="6ADABAF0" w:rsidR="003F61F5" w:rsidRPr="0009398E" w:rsidRDefault="003F61F5" w:rsidP="00CB4E85">
      <w:pPr>
        <w:rPr>
          <w:rFonts w:asciiTheme="minorHAnsi" w:hAnsiTheme="minorHAnsi"/>
          <w:b/>
        </w:rPr>
      </w:pPr>
    </w:p>
    <w:p w14:paraId="0000000C" w14:textId="77777777" w:rsidR="003F61F5" w:rsidRPr="0009398E" w:rsidRDefault="003F61F5">
      <w:pPr>
        <w:ind w:left="720"/>
        <w:rPr>
          <w:rFonts w:asciiTheme="minorHAnsi" w:hAnsiTheme="minorHAnsi"/>
        </w:rPr>
      </w:pPr>
    </w:p>
    <w:p w14:paraId="0000000D" w14:textId="77777777" w:rsidR="003F61F5" w:rsidRPr="0009398E" w:rsidRDefault="00465F0E">
      <w:pPr>
        <w:numPr>
          <w:ilvl w:val="0"/>
          <w:numId w:val="1"/>
        </w:numPr>
        <w:rPr>
          <w:rFonts w:asciiTheme="minorHAnsi" w:hAnsiTheme="minorHAnsi"/>
          <w:b/>
        </w:rPr>
      </w:pPr>
      <w:r w:rsidRPr="0009398E">
        <w:rPr>
          <w:rFonts w:asciiTheme="minorHAnsi" w:hAnsiTheme="minorHAnsi"/>
        </w:rPr>
        <w:t xml:space="preserve">The master node will not get initiated if the RAM and virtual CPU cores not sufficient </w:t>
      </w:r>
    </w:p>
    <w:p w14:paraId="0000000E" w14:textId="77777777" w:rsidR="003F61F5" w:rsidRPr="0009398E" w:rsidRDefault="003F61F5">
      <w:pPr>
        <w:ind w:left="720"/>
        <w:rPr>
          <w:rFonts w:asciiTheme="minorHAnsi" w:hAnsiTheme="minorHAnsi"/>
        </w:rPr>
      </w:pPr>
    </w:p>
    <w:p w14:paraId="0000000F" w14:textId="77777777" w:rsidR="003F61F5" w:rsidRPr="0009398E" w:rsidRDefault="00465F0E">
      <w:pPr>
        <w:ind w:left="720"/>
        <w:rPr>
          <w:rFonts w:asciiTheme="minorHAnsi" w:hAnsiTheme="minorHAnsi"/>
        </w:rPr>
      </w:pPr>
      <w:r w:rsidRPr="0009398E">
        <w:rPr>
          <w:rFonts w:asciiTheme="minorHAnsi" w:hAnsiTheme="minorHAnsi"/>
          <w:b/>
          <w:i/>
        </w:rPr>
        <w:t>N</w:t>
      </w:r>
      <w:r w:rsidRPr="0009398E">
        <w:rPr>
          <w:rFonts w:asciiTheme="minorHAnsi" w:hAnsiTheme="minorHAnsi"/>
          <w:b/>
          <w:i/>
        </w:rPr>
        <w:t xml:space="preserve">ote: You don’t have to worry if you are using VirtualBox. You can always increase it. </w:t>
      </w:r>
      <w:r w:rsidRPr="0009398E">
        <w:rPr>
          <w:rFonts w:asciiTheme="minorHAnsi" w:hAnsiTheme="minorHAnsi"/>
          <w:b/>
        </w:rPr>
        <w:t xml:space="preserve"> </w:t>
      </w:r>
    </w:p>
    <w:p w14:paraId="00000010" w14:textId="77777777" w:rsidR="003F61F5" w:rsidRPr="0009398E" w:rsidRDefault="003F61F5">
      <w:pPr>
        <w:ind w:left="720"/>
        <w:rPr>
          <w:rFonts w:asciiTheme="minorHAnsi" w:hAnsiTheme="minorHAnsi"/>
        </w:rPr>
      </w:pPr>
    </w:p>
    <w:p w14:paraId="00000011" w14:textId="77777777" w:rsidR="003F61F5" w:rsidRPr="0009398E" w:rsidRDefault="00465F0E">
      <w:pPr>
        <w:numPr>
          <w:ilvl w:val="0"/>
          <w:numId w:val="1"/>
        </w:numPr>
        <w:rPr>
          <w:rFonts w:asciiTheme="minorHAnsi" w:hAnsiTheme="minorHAnsi"/>
          <w:b/>
        </w:rPr>
      </w:pPr>
      <w:r w:rsidRPr="0009398E">
        <w:rPr>
          <w:rFonts w:asciiTheme="minorHAnsi" w:hAnsiTheme="minorHAnsi"/>
        </w:rPr>
        <w:t xml:space="preserve">If you are using VirtualBox, make sure you have a single Network Interface and sometimes </w:t>
      </w:r>
      <w:r w:rsidRPr="0009398E">
        <w:rPr>
          <w:rFonts w:asciiTheme="minorHAnsi" w:hAnsiTheme="minorHAnsi"/>
          <w:b/>
        </w:rPr>
        <w:t>Adapter 1</w:t>
      </w:r>
      <w:r w:rsidRPr="0009398E">
        <w:rPr>
          <w:rFonts w:asciiTheme="minorHAnsi" w:hAnsiTheme="minorHAnsi"/>
        </w:rPr>
        <w:t xml:space="preserve"> in VirtualBox does not work on </w:t>
      </w:r>
      <w:r w:rsidRPr="0009398E">
        <w:rPr>
          <w:rFonts w:asciiTheme="minorHAnsi" w:hAnsiTheme="minorHAnsi"/>
          <w:b/>
        </w:rPr>
        <w:t xml:space="preserve">Bridged </w:t>
      </w:r>
      <w:r w:rsidRPr="0009398E">
        <w:rPr>
          <w:rFonts w:asciiTheme="minorHAnsi" w:hAnsiTheme="minorHAnsi"/>
        </w:rPr>
        <w:t>Setting. You have to enable t</w:t>
      </w:r>
      <w:r w:rsidRPr="0009398E">
        <w:rPr>
          <w:rFonts w:asciiTheme="minorHAnsi" w:hAnsiTheme="minorHAnsi"/>
        </w:rPr>
        <w:t>he second adapter and disable the first one. (Explained this in Video)</w:t>
      </w:r>
    </w:p>
    <w:p w14:paraId="00000012" w14:textId="77777777" w:rsidR="003F61F5" w:rsidRPr="0009398E" w:rsidRDefault="003F61F5">
      <w:pPr>
        <w:ind w:left="720"/>
        <w:rPr>
          <w:rFonts w:asciiTheme="minorHAnsi" w:hAnsiTheme="minorHAnsi"/>
        </w:rPr>
      </w:pPr>
    </w:p>
    <w:p w14:paraId="00000013" w14:textId="77777777" w:rsidR="003F61F5" w:rsidRPr="0009398E" w:rsidRDefault="00465F0E">
      <w:pPr>
        <w:ind w:left="720"/>
        <w:rPr>
          <w:rFonts w:asciiTheme="minorHAnsi" w:hAnsiTheme="minorHAnsi"/>
          <w:color w:val="3C78D8"/>
          <w:sz w:val="28"/>
          <w:szCs w:val="28"/>
        </w:rPr>
      </w:pPr>
      <w:r w:rsidRPr="0009398E">
        <w:rPr>
          <w:rFonts w:asciiTheme="minorHAnsi" w:hAnsiTheme="minorHAnsi"/>
          <w:color w:val="3C78D8"/>
          <w:sz w:val="28"/>
          <w:szCs w:val="28"/>
        </w:rPr>
        <w:t xml:space="preserve">Overview  </w:t>
      </w:r>
      <w:r w:rsidRPr="0009398E">
        <w:rPr>
          <w:rFonts w:asciiTheme="minorHAnsi" w:hAnsiTheme="minorHAnsi"/>
          <w:color w:val="3C78D8"/>
          <w:sz w:val="28"/>
          <w:szCs w:val="28"/>
        </w:rPr>
        <w:tab/>
      </w:r>
    </w:p>
    <w:p w14:paraId="00000014" w14:textId="37EFD9B6" w:rsidR="003F61F5" w:rsidRPr="0009398E" w:rsidRDefault="00465F0E">
      <w:pPr>
        <w:ind w:left="720"/>
        <w:rPr>
          <w:rFonts w:asciiTheme="minorHAnsi" w:hAnsiTheme="minorHAnsi"/>
        </w:rPr>
      </w:pPr>
      <w:r w:rsidRPr="0009398E">
        <w:rPr>
          <w:rFonts w:asciiTheme="minorHAnsi" w:hAnsiTheme="minorHAnsi"/>
        </w:rPr>
        <w:t>This document will help you to install the k8 cluster. The document is purely for learning purposes</w:t>
      </w:r>
      <w:r w:rsidRPr="0009398E">
        <w:rPr>
          <w:rFonts w:asciiTheme="minorHAnsi" w:hAnsiTheme="minorHAnsi"/>
        </w:rPr>
        <w:t>. The clu</w:t>
      </w:r>
      <w:r w:rsidRPr="0009398E">
        <w:rPr>
          <w:rFonts w:asciiTheme="minorHAnsi" w:hAnsiTheme="minorHAnsi"/>
        </w:rPr>
        <w:t xml:space="preserve">ster installation will give you an idea about the installation process and what to check if something goes wrong. </w:t>
      </w:r>
    </w:p>
    <w:p w14:paraId="00000015" w14:textId="77777777" w:rsidR="003F61F5" w:rsidRPr="0009398E" w:rsidRDefault="003F61F5">
      <w:pPr>
        <w:ind w:left="720"/>
        <w:rPr>
          <w:rFonts w:asciiTheme="minorHAnsi" w:hAnsiTheme="minorHAnsi"/>
        </w:rPr>
      </w:pPr>
    </w:p>
    <w:p w14:paraId="00000016" w14:textId="77777777" w:rsidR="003F61F5" w:rsidRPr="0009398E" w:rsidRDefault="00465F0E">
      <w:pPr>
        <w:ind w:left="720"/>
        <w:rPr>
          <w:rFonts w:asciiTheme="minorHAnsi" w:hAnsiTheme="minorHAnsi"/>
          <w:b/>
        </w:rPr>
      </w:pPr>
      <w:r w:rsidRPr="0009398E">
        <w:rPr>
          <w:rFonts w:asciiTheme="minorHAnsi" w:hAnsiTheme="minorHAnsi"/>
          <w:color w:val="3C78D8"/>
          <w:sz w:val="28"/>
          <w:szCs w:val="28"/>
        </w:rPr>
        <w:t>Please follow the steps:</w:t>
      </w:r>
    </w:p>
    <w:p w14:paraId="00000017" w14:textId="77777777" w:rsidR="003F61F5" w:rsidRPr="0009398E" w:rsidRDefault="003F61F5">
      <w:pPr>
        <w:ind w:left="720"/>
        <w:rPr>
          <w:rFonts w:asciiTheme="minorHAnsi" w:hAnsiTheme="minorHAnsi"/>
        </w:rPr>
      </w:pPr>
    </w:p>
    <w:p w14:paraId="00000018" w14:textId="77777777" w:rsidR="003F61F5" w:rsidRPr="0009398E" w:rsidRDefault="00465F0E">
      <w:pPr>
        <w:numPr>
          <w:ilvl w:val="0"/>
          <w:numId w:val="1"/>
        </w:numPr>
        <w:rPr>
          <w:rFonts w:asciiTheme="minorHAnsi" w:hAnsiTheme="minorHAnsi"/>
          <w:b/>
        </w:rPr>
      </w:pPr>
      <w:r w:rsidRPr="0009398E">
        <w:rPr>
          <w:rFonts w:asciiTheme="minorHAnsi" w:hAnsiTheme="minorHAnsi"/>
          <w:b/>
        </w:rPr>
        <w:t>Download Minimal  ISO for OS</w:t>
      </w:r>
    </w:p>
    <w:p w14:paraId="08AD6F91" w14:textId="77777777" w:rsidR="0009398E" w:rsidRDefault="00465F0E">
      <w:pPr>
        <w:rPr>
          <w:rFonts w:asciiTheme="minorHAnsi" w:hAnsiTheme="minorHAnsi"/>
        </w:rPr>
      </w:pPr>
      <w:r w:rsidRPr="0009398E">
        <w:rPr>
          <w:rFonts w:asciiTheme="minorHAnsi" w:hAnsiTheme="minorHAnsi"/>
        </w:rPr>
        <w:tab/>
      </w:r>
      <w:hyperlink r:id="rId7">
        <w:r w:rsidRPr="0009398E">
          <w:rPr>
            <w:rFonts w:asciiTheme="minorHAnsi" w:hAnsiTheme="minorHAnsi"/>
            <w:color w:val="1155CC"/>
            <w:u w:val="single"/>
          </w:rPr>
          <w:t xml:space="preserve">CentOS 7 </w:t>
        </w:r>
      </w:hyperlink>
    </w:p>
    <w:p w14:paraId="0000001A" w14:textId="009DCE7E" w:rsidR="003F61F5" w:rsidRPr="0009398E" w:rsidRDefault="0009398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ins w:id="0" w:author="Paresh Patra" w:date="2024-03-24T10:47:00Z">
        <w:r w:rsidR="00465F0E" w:rsidRPr="0009398E">
          <w:rPr>
            <w:rFonts w:asciiTheme="minorHAnsi" w:hAnsiTheme="minorHAnsi"/>
          </w:rPr>
          <w:fldChar w:fldCharType="begin"/>
        </w:r>
        <w:r w:rsidR="00465F0E" w:rsidRPr="0009398E">
          <w:rPr>
            <w:rFonts w:asciiTheme="minorHAnsi" w:hAnsiTheme="minorHAnsi"/>
          </w:rPr>
          <w:instrText>HYPERLINK "http://centos.excellmedia.net/7.9.2009/isos/x86_64/CentOS-7-x86_64-Minimal-2009.iso"</w:instrText>
        </w:r>
        <w:r w:rsidR="00465F0E" w:rsidRPr="0009398E">
          <w:rPr>
            <w:rFonts w:asciiTheme="minorHAnsi" w:hAnsiTheme="minorHAnsi"/>
          </w:rPr>
          <w:fldChar w:fldCharType="separate"/>
        </w:r>
        <w:r w:rsidR="00465F0E" w:rsidRPr="0009398E">
          <w:rPr>
            <w:rFonts w:asciiTheme="minorHAnsi" w:hAnsiTheme="minorHAnsi"/>
          </w:rPr>
          <w:t>http://centos.excellmedia.net/7.9.2009/isos/x86_64/CentOS-7-x86_64-Minimal-2009.iso</w:t>
        </w:r>
        <w:r w:rsidR="00465F0E" w:rsidRPr="0009398E">
          <w:rPr>
            <w:rFonts w:asciiTheme="minorHAnsi" w:hAnsiTheme="minorHAnsi"/>
          </w:rPr>
          <w:fldChar w:fldCharType="end"/>
        </w:r>
      </w:ins>
    </w:p>
    <w:p w14:paraId="0000001B" w14:textId="77777777" w:rsidR="003F61F5" w:rsidRPr="0009398E" w:rsidRDefault="00465F0E">
      <w:pPr>
        <w:numPr>
          <w:ilvl w:val="0"/>
          <w:numId w:val="1"/>
        </w:numPr>
        <w:rPr>
          <w:rFonts w:asciiTheme="minorHAnsi" w:hAnsiTheme="minorHAnsi"/>
          <w:b/>
        </w:rPr>
      </w:pPr>
      <w:r w:rsidRPr="0009398E">
        <w:rPr>
          <w:rFonts w:asciiTheme="minorHAnsi" w:hAnsiTheme="minorHAnsi"/>
          <w:b/>
        </w:rPr>
        <w:t>Complete the CentOS installation - Basic Installation</w:t>
      </w:r>
    </w:p>
    <w:p w14:paraId="0000001C" w14:textId="77777777" w:rsidR="003F61F5" w:rsidRPr="0009398E" w:rsidRDefault="003F61F5">
      <w:pPr>
        <w:rPr>
          <w:rFonts w:asciiTheme="minorHAnsi" w:hAnsiTheme="minorHAnsi"/>
        </w:rPr>
      </w:pPr>
    </w:p>
    <w:p w14:paraId="0000001D" w14:textId="77777777" w:rsidR="003F61F5" w:rsidRPr="0009398E" w:rsidRDefault="00465F0E">
      <w:pPr>
        <w:numPr>
          <w:ilvl w:val="0"/>
          <w:numId w:val="1"/>
        </w:numPr>
        <w:rPr>
          <w:rFonts w:asciiTheme="minorHAnsi" w:hAnsiTheme="minorHAnsi"/>
          <w:b/>
        </w:rPr>
      </w:pPr>
      <w:r w:rsidRPr="0009398E">
        <w:rPr>
          <w:rFonts w:asciiTheme="minorHAnsi" w:hAnsiTheme="minorHAnsi"/>
          <w:b/>
        </w:rPr>
        <w:t xml:space="preserve">Setup static IP Address </w:t>
      </w:r>
    </w:p>
    <w:p w14:paraId="0000001E" w14:textId="77777777" w:rsidR="003F61F5" w:rsidRPr="0009398E" w:rsidRDefault="00465F0E">
      <w:pPr>
        <w:ind w:left="720"/>
        <w:rPr>
          <w:rFonts w:asciiTheme="minorHAnsi" w:eastAsia="Verdana" w:hAnsiTheme="minorHAnsi" w:cs="Verdana"/>
          <w:color w:val="111111"/>
          <w:sz w:val="24"/>
          <w:szCs w:val="24"/>
        </w:rPr>
      </w:pPr>
      <w:r w:rsidRPr="0009398E">
        <w:rPr>
          <w:rFonts w:asciiTheme="minorHAnsi" w:eastAsia="Courier New" w:hAnsiTheme="minorHAnsi" w:cs="Courier New"/>
          <w:color w:val="333333"/>
          <w:sz w:val="24"/>
          <w:szCs w:val="24"/>
          <w:shd w:val="clear" w:color="auto" w:fill="F5F5F5"/>
        </w:rPr>
        <w:t>nmtui edit</w:t>
      </w:r>
    </w:p>
    <w:p w14:paraId="0000001F" w14:textId="77777777" w:rsidR="003F61F5" w:rsidRPr="0009398E" w:rsidRDefault="003F61F5">
      <w:pPr>
        <w:ind w:left="720"/>
        <w:rPr>
          <w:rFonts w:asciiTheme="minorHAnsi" w:eastAsia="Verdana" w:hAnsiTheme="minorHAnsi" w:cs="Verdana"/>
          <w:b/>
          <w:color w:val="111111"/>
          <w:sz w:val="24"/>
          <w:szCs w:val="24"/>
        </w:rPr>
      </w:pPr>
    </w:p>
    <w:p w14:paraId="00000020" w14:textId="77777777" w:rsidR="003F61F5" w:rsidRPr="00145543" w:rsidRDefault="00465F0E" w:rsidP="00145543">
      <w:r w:rsidRPr="00145543">
        <w:rPr>
          <w:b/>
          <w:bCs/>
        </w:rPr>
        <w:t>Update system hostname (all system):</w:t>
      </w:r>
      <w:r w:rsidRPr="00145543">
        <w:t xml:space="preserve"> vim /etc/hostname</w:t>
      </w:r>
    </w:p>
    <w:p w14:paraId="00000021" w14:textId="77777777" w:rsidR="003F61F5" w:rsidRPr="00145543" w:rsidRDefault="00465F0E" w:rsidP="00145543">
      <w:r w:rsidRPr="00145543">
        <w:tab/>
        <w:t xml:space="preserve">Example: </w:t>
      </w:r>
    </w:p>
    <w:p w14:paraId="00000022" w14:textId="0767B004" w:rsidR="003F61F5" w:rsidRPr="00145543" w:rsidRDefault="00145543" w:rsidP="00145543">
      <w:r>
        <w:t xml:space="preserve">             </w:t>
      </w:r>
      <w:r w:rsidR="00465F0E" w:rsidRPr="00145543">
        <w:t>k8-master</w:t>
      </w:r>
    </w:p>
    <w:p w14:paraId="00000025" w14:textId="425D4E4C" w:rsidR="003F61F5" w:rsidRPr="00145543" w:rsidRDefault="003F61F5" w:rsidP="00145543"/>
    <w:p w14:paraId="00000026" w14:textId="16B4FA37" w:rsidR="003F61F5" w:rsidRPr="00145543" w:rsidRDefault="00465F0E" w:rsidP="00145543">
      <w:r w:rsidRPr="00145543">
        <w:rPr>
          <w:b/>
          <w:bCs/>
        </w:rPr>
        <w:t>Update hosts file (all node info):</w:t>
      </w:r>
      <w:r w:rsidRPr="00145543">
        <w:t xml:space="preserve"> </w:t>
      </w:r>
      <w:r w:rsidRPr="00145543">
        <w:t xml:space="preserve"> </w:t>
      </w:r>
      <w:r w:rsidR="003A2D64" w:rsidRPr="00145543">
        <w:t>$</w:t>
      </w:r>
      <w:r w:rsidRPr="00145543">
        <w:t>vim /etc/hosts</w:t>
      </w:r>
    </w:p>
    <w:p w14:paraId="00000027" w14:textId="77777777" w:rsidR="003F61F5" w:rsidRPr="00145543" w:rsidRDefault="00465F0E" w:rsidP="00145543">
      <w:r w:rsidRPr="00145543">
        <w:tab/>
      </w:r>
      <w:r w:rsidRPr="00145543">
        <w:t xml:space="preserve">Example: </w:t>
      </w:r>
    </w:p>
    <w:p w14:paraId="00000028" w14:textId="77777777" w:rsidR="003F61F5" w:rsidRPr="00145543" w:rsidRDefault="00465F0E" w:rsidP="00145543">
      <w:r w:rsidRPr="00145543">
        <w:lastRenderedPageBreak/>
        <w:t>192.168.55.10</w:t>
      </w:r>
      <w:r w:rsidRPr="00145543">
        <w:tab/>
      </w:r>
      <w:r w:rsidRPr="00145543">
        <w:tab/>
      </w:r>
      <w:r w:rsidRPr="00145543">
        <w:t>k8-master1</w:t>
      </w:r>
    </w:p>
    <w:p w14:paraId="00000029" w14:textId="77777777" w:rsidR="003F61F5" w:rsidRPr="00145543" w:rsidRDefault="00465F0E" w:rsidP="00145543">
      <w:r w:rsidRPr="00145543">
        <w:t>192.168.55.20</w:t>
      </w:r>
      <w:r w:rsidRPr="00145543">
        <w:tab/>
      </w:r>
      <w:r w:rsidRPr="00145543">
        <w:tab/>
        <w:t>K8-worker1</w:t>
      </w:r>
    </w:p>
    <w:p w14:paraId="0000002A" w14:textId="77777777" w:rsidR="003F61F5" w:rsidRPr="00145543" w:rsidRDefault="00465F0E" w:rsidP="00145543">
      <w:r w:rsidRPr="00145543">
        <w:t>192.168.55.30</w:t>
      </w:r>
      <w:r w:rsidRPr="00145543">
        <w:tab/>
      </w:r>
      <w:r w:rsidRPr="00145543">
        <w:tab/>
        <w:t>k8-worker2</w:t>
      </w:r>
    </w:p>
    <w:p w14:paraId="0000002B" w14:textId="77777777" w:rsidR="003F61F5" w:rsidRPr="00145543" w:rsidRDefault="003F61F5" w:rsidP="00145543"/>
    <w:p w14:paraId="0000002C" w14:textId="77777777" w:rsidR="003F61F5" w:rsidRPr="00145543" w:rsidRDefault="00465F0E" w:rsidP="00145543">
      <w:pPr>
        <w:rPr>
          <w:b/>
          <w:bCs/>
        </w:rPr>
      </w:pPr>
      <w:r w:rsidRPr="00145543">
        <w:rPr>
          <w:b/>
          <w:bCs/>
        </w:rPr>
        <w:t>Update system packages</w:t>
      </w:r>
    </w:p>
    <w:p w14:paraId="0000002D" w14:textId="0289B1D1" w:rsidR="003F61F5" w:rsidRPr="00145543" w:rsidRDefault="003A2D64" w:rsidP="00145543">
      <w:r w:rsidRPr="00145543">
        <w:t>$</w:t>
      </w:r>
      <w:r w:rsidR="0009398E" w:rsidRPr="00145543">
        <w:t xml:space="preserve">Sudo </w:t>
      </w:r>
      <w:r w:rsidR="00465F0E" w:rsidRPr="00145543">
        <w:t>yum update</w:t>
      </w:r>
    </w:p>
    <w:p w14:paraId="0000002E" w14:textId="77777777" w:rsidR="003F61F5" w:rsidRPr="00145543" w:rsidRDefault="003F61F5" w:rsidP="00145543"/>
    <w:p w14:paraId="0000002F" w14:textId="77777777" w:rsidR="003F61F5" w:rsidRPr="00145543" w:rsidRDefault="00465F0E" w:rsidP="00145543">
      <w:pPr>
        <w:rPr>
          <w:b/>
          <w:bCs/>
        </w:rPr>
      </w:pPr>
      <w:r w:rsidRPr="00145543">
        <w:rPr>
          <w:b/>
          <w:bCs/>
        </w:rPr>
        <w:t xml:space="preserve">Turn-Off Swap (all nodes) </w:t>
      </w:r>
    </w:p>
    <w:p w14:paraId="00000030" w14:textId="4E50884C" w:rsidR="003F61F5" w:rsidRPr="00145543" w:rsidRDefault="003A2D64" w:rsidP="00145543">
      <w:r w:rsidRPr="00145543">
        <w:t>$</w:t>
      </w:r>
      <w:r w:rsidR="0009398E" w:rsidRPr="00145543">
        <w:t xml:space="preserve">Sudo </w:t>
      </w:r>
      <w:r w:rsidR="00465F0E" w:rsidRPr="00145543">
        <w:t>swapoff -a</w:t>
      </w:r>
    </w:p>
    <w:p w14:paraId="00000031" w14:textId="77777777" w:rsidR="003F61F5" w:rsidRPr="00145543" w:rsidRDefault="003F61F5" w:rsidP="00145543"/>
    <w:p w14:paraId="00000032" w14:textId="14D47194" w:rsidR="003F61F5" w:rsidRPr="00145543" w:rsidRDefault="00465F0E" w:rsidP="00145543">
      <w:pPr>
        <w:rPr>
          <w:b/>
          <w:bCs/>
        </w:rPr>
      </w:pPr>
      <w:r w:rsidRPr="00145543">
        <w:rPr>
          <w:b/>
          <w:bCs/>
        </w:rPr>
        <w:t xml:space="preserve">To permanently off the swap we need to comment the swap partition form </w:t>
      </w:r>
      <w:r w:rsidRPr="00145543">
        <w:rPr>
          <w:b/>
          <w:bCs/>
        </w:rPr>
        <w:t>/etc/fstab</w:t>
      </w:r>
    </w:p>
    <w:p w14:paraId="00000034" w14:textId="31446511" w:rsidR="003F61F5" w:rsidRPr="00145543" w:rsidRDefault="003A2D64" w:rsidP="00145543">
      <w:r w:rsidRPr="00145543">
        <w:t xml:space="preserve">$ </w:t>
      </w:r>
      <w:r w:rsidR="00465F0E" w:rsidRPr="00145543">
        <w:t>vim /etc/fstab</w:t>
      </w:r>
    </w:p>
    <w:p w14:paraId="00000035" w14:textId="77777777" w:rsidR="003F61F5" w:rsidRPr="00145543" w:rsidRDefault="003F61F5" w:rsidP="00145543"/>
    <w:p w14:paraId="00000036" w14:textId="77777777" w:rsidR="003F61F5" w:rsidRPr="00145543" w:rsidRDefault="00465F0E" w:rsidP="00145543">
      <w:pPr>
        <w:rPr>
          <w:b/>
          <w:bCs/>
        </w:rPr>
      </w:pPr>
      <w:r w:rsidRPr="00145543">
        <w:rPr>
          <w:b/>
          <w:bCs/>
        </w:rPr>
        <w:t xml:space="preserve">Disable Firewall (all nodes) </w:t>
      </w:r>
    </w:p>
    <w:p w14:paraId="00000037" w14:textId="518A0AB9" w:rsidR="003F61F5" w:rsidRPr="00145543" w:rsidRDefault="003A2D64" w:rsidP="00145543">
      <w:pPr>
        <w:rPr>
          <w:del w:id="1" w:author="Anonymous" w:date="2024-03-25T20:18:00Z"/>
        </w:rPr>
      </w:pPr>
      <w:r w:rsidRPr="00145543">
        <w:t>$</w:t>
      </w:r>
      <w:r w:rsidR="00465F0E" w:rsidRPr="00145543">
        <w:t>sudo systemctl stop firewall</w:t>
      </w:r>
      <w:r w:rsidR="0009398E" w:rsidRPr="00145543">
        <w:t>d</w:t>
      </w:r>
    </w:p>
    <w:p w14:paraId="00000038" w14:textId="77777777" w:rsidR="003F61F5" w:rsidRPr="00145543" w:rsidRDefault="003F61F5" w:rsidP="00145543"/>
    <w:p w14:paraId="00000039" w14:textId="77777777" w:rsidR="003F61F5" w:rsidRPr="00145543" w:rsidRDefault="00465F0E" w:rsidP="00145543">
      <w:pPr>
        <w:rPr>
          <w:b/>
          <w:bCs/>
        </w:rPr>
      </w:pPr>
      <w:r w:rsidRPr="00145543">
        <w:rPr>
          <w:b/>
          <w:bCs/>
        </w:rPr>
        <w:t>To permanently disable the firewall:</w:t>
      </w:r>
    </w:p>
    <w:p w14:paraId="0000003A" w14:textId="38FCB3C9" w:rsidR="003F61F5" w:rsidRPr="00145543" w:rsidRDefault="003A2D64" w:rsidP="00145543">
      <w:r w:rsidRPr="00145543">
        <w:t>$</w:t>
      </w:r>
      <w:r w:rsidR="00465F0E" w:rsidRPr="00145543">
        <w:t>systemctl disable firewalld</w:t>
      </w:r>
    </w:p>
    <w:p w14:paraId="0000003B" w14:textId="77777777" w:rsidR="003F61F5" w:rsidRPr="00145543" w:rsidRDefault="00465F0E" w:rsidP="00145543">
      <w:ins w:id="2" w:author="Abhi Wahurwagh" w:date="2024-04-07T23:07:00Z">
        <w:r w:rsidRPr="00145543">
          <w:t xml:space="preserve"> </w:t>
        </w:r>
      </w:ins>
    </w:p>
    <w:p w14:paraId="0000003C" w14:textId="77777777" w:rsidR="003F61F5" w:rsidRPr="00145543" w:rsidRDefault="003F61F5" w:rsidP="00145543"/>
    <w:p w14:paraId="0000003D" w14:textId="62771F92" w:rsidR="003F61F5" w:rsidRPr="00145543" w:rsidRDefault="003F61F5" w:rsidP="00145543">
      <w:pPr>
        <w:rPr>
          <w:ins w:id="3" w:author="Anonymous" w:date="2024-03-05T02:41:00Z"/>
        </w:rPr>
      </w:pPr>
    </w:p>
    <w:p w14:paraId="0000003E" w14:textId="77777777" w:rsidR="003F61F5" w:rsidRPr="00145543" w:rsidRDefault="00465F0E" w:rsidP="00145543">
      <w:pPr>
        <w:rPr>
          <w:b/>
          <w:bCs/>
        </w:rPr>
      </w:pPr>
      <w:r w:rsidRPr="00145543">
        <w:rPr>
          <w:b/>
          <w:bCs/>
        </w:rPr>
        <w:t>Install below mentioned packages (All nodes):</w:t>
      </w:r>
    </w:p>
    <w:p w14:paraId="0000003F" w14:textId="6A92E1F9" w:rsidR="003F61F5" w:rsidRPr="00145543" w:rsidRDefault="003F61F5" w:rsidP="00145543">
      <w:pPr>
        <w:rPr>
          <w:del w:id="4" w:author="Anonymous" w:date="2024-03-05T02:41:00Z"/>
          <w:b/>
          <w:bCs/>
        </w:rPr>
      </w:pPr>
    </w:p>
    <w:p w14:paraId="00000040" w14:textId="1D008BB7" w:rsidR="003F61F5" w:rsidRPr="00145543" w:rsidRDefault="003A2D64" w:rsidP="00145543">
      <w:r w:rsidRPr="00145543">
        <w:t>$</w:t>
      </w:r>
      <w:r w:rsidR="00465F0E" w:rsidRPr="00145543">
        <w:t>yum install -y vim</w:t>
      </w:r>
    </w:p>
    <w:p w14:paraId="00000041" w14:textId="092CF6B1" w:rsidR="003F61F5" w:rsidRPr="00145543" w:rsidRDefault="003A2D64" w:rsidP="00145543">
      <w:r w:rsidRPr="00145543">
        <w:t>$</w:t>
      </w:r>
      <w:r w:rsidR="00465F0E" w:rsidRPr="00145543">
        <w:t>yum install -y git</w:t>
      </w:r>
    </w:p>
    <w:p w14:paraId="00000042" w14:textId="77777777" w:rsidR="003F61F5" w:rsidRPr="00145543" w:rsidRDefault="003F61F5" w:rsidP="00145543"/>
    <w:p w14:paraId="00000043" w14:textId="77777777" w:rsidR="003F61F5" w:rsidRPr="00145543" w:rsidRDefault="003F61F5" w:rsidP="00145543"/>
    <w:p w14:paraId="00000044" w14:textId="77777777" w:rsidR="003F61F5" w:rsidRPr="00145543" w:rsidRDefault="00465F0E" w:rsidP="00145543">
      <w:pPr>
        <w:rPr>
          <w:b/>
          <w:bCs/>
        </w:rPr>
      </w:pPr>
      <w:r w:rsidRPr="00145543">
        <w:rPr>
          <w:b/>
          <w:bCs/>
        </w:rPr>
        <w:t>Install docker-runtime (All nodes)</w:t>
      </w:r>
    </w:p>
    <w:p w14:paraId="0000004C" w14:textId="7709772C" w:rsidR="003F61F5" w:rsidRPr="00145543" w:rsidRDefault="00CB4E85" w:rsidP="00145543">
      <w:r w:rsidRPr="00145543">
        <w:t>Here we will set up Docker repository :</w:t>
      </w:r>
    </w:p>
    <w:p w14:paraId="48D30123" w14:textId="68239CBB" w:rsidR="00CB4E85" w:rsidRPr="00145543" w:rsidRDefault="003A2D64" w:rsidP="00145543">
      <w:r w:rsidRPr="00145543">
        <w:t>$</w:t>
      </w:r>
      <w:r w:rsidR="00CB4E85" w:rsidRPr="00145543">
        <w:t>sudo yum install -y yum-utils</w:t>
      </w:r>
    </w:p>
    <w:p w14:paraId="0000004E" w14:textId="394099B6" w:rsidR="003F61F5" w:rsidRPr="00145543" w:rsidRDefault="003A2D64" w:rsidP="00145543">
      <w:r w:rsidRPr="00145543">
        <w:t>$</w:t>
      </w:r>
      <w:r w:rsidR="00465F0E" w:rsidRPr="00145543">
        <w:t>sudo yum-config-manager \</w:t>
      </w:r>
      <w:r w:rsidR="00CB4E85" w:rsidRPr="00145543">
        <w:t>--add-repo</w:t>
      </w:r>
    </w:p>
    <w:bookmarkStart w:id="5" w:name="_GoBack"/>
    <w:bookmarkEnd w:id="5"/>
    <w:p w14:paraId="0000004F" w14:textId="54834597" w:rsidR="003F61F5" w:rsidRPr="00145543" w:rsidRDefault="00EC6CB3" w:rsidP="00145543">
      <w:r>
        <w:fldChar w:fldCharType="begin"/>
      </w:r>
      <w:r>
        <w:instrText xml:space="preserve"> HYPERLINK "</w:instrText>
      </w:r>
      <w:r w:rsidRPr="00EC6CB3">
        <w:instrText>https://d–ownload.docker.com/linux/centos/docker-ce.repo</w:instrText>
      </w:r>
      <w:r>
        <w:instrText xml:space="preserve">" </w:instrText>
      </w:r>
      <w:r>
        <w:fldChar w:fldCharType="separate"/>
      </w:r>
      <w:r w:rsidRPr="00BD4F42">
        <w:rPr>
          <w:rStyle w:val="Hyperlink"/>
        </w:rPr>
        <w:t>https://d–ownload.docker.com/linux/centos/docker-ce.repo</w:t>
      </w:r>
      <w:r>
        <w:fldChar w:fldCharType="end"/>
      </w:r>
    </w:p>
    <w:p w14:paraId="71299498" w14:textId="36966900" w:rsidR="00CB4E85" w:rsidRPr="00145543" w:rsidRDefault="00CB4E85" w:rsidP="00145543"/>
    <w:p w14:paraId="00000054" w14:textId="12E26FDA" w:rsidR="003F61F5" w:rsidRPr="00145543" w:rsidRDefault="00465F0E" w:rsidP="00145543">
      <w:pPr>
        <w:rPr>
          <w:b/>
          <w:bCs/>
        </w:rPr>
      </w:pPr>
      <w:r w:rsidRPr="00145543">
        <w:rPr>
          <w:b/>
          <w:bCs/>
        </w:rPr>
        <w:t>Install docker engine</w:t>
      </w:r>
    </w:p>
    <w:p w14:paraId="00000056" w14:textId="206239B7" w:rsidR="003F61F5" w:rsidRPr="00145543" w:rsidRDefault="003A2D64" w:rsidP="00145543">
      <w:r w:rsidRPr="00145543">
        <w:t>$</w:t>
      </w:r>
      <w:r w:rsidR="00465F0E" w:rsidRPr="00145543">
        <w:t>sudo yum install containerd.io</w:t>
      </w:r>
    </w:p>
    <w:p w14:paraId="0000005A" w14:textId="77777777" w:rsidR="003F61F5" w:rsidRPr="00145543" w:rsidRDefault="003F61F5" w:rsidP="00145543"/>
    <w:p w14:paraId="0000005B" w14:textId="77777777" w:rsidR="003F61F5" w:rsidRPr="00145543" w:rsidRDefault="00465F0E" w:rsidP="00145543">
      <w:pPr>
        <w:rPr>
          <w:b/>
          <w:bCs/>
        </w:rPr>
      </w:pPr>
      <w:r w:rsidRPr="00145543">
        <w:rPr>
          <w:b/>
          <w:bCs/>
        </w:rPr>
        <w:t>Install required packages:</w:t>
      </w:r>
    </w:p>
    <w:p w14:paraId="0000005D" w14:textId="585A91B6" w:rsidR="003F61F5" w:rsidRPr="00145543" w:rsidRDefault="003A2D64" w:rsidP="00145543">
      <w:r w:rsidRPr="00145543">
        <w:t>$</w:t>
      </w:r>
      <w:r w:rsidR="00CB4E85" w:rsidRPr="00145543">
        <w:t xml:space="preserve"> </w:t>
      </w:r>
      <w:r w:rsidR="00465F0E" w:rsidRPr="00145543">
        <w:t xml:space="preserve">kubeadm, kubelet, kubectl </w:t>
      </w:r>
    </w:p>
    <w:p w14:paraId="0000005E" w14:textId="72526560" w:rsidR="003F61F5" w:rsidRPr="00145543" w:rsidRDefault="00CB4E85" w:rsidP="00145543">
      <w:hyperlink r:id="rId8" w:history="1">
        <w:r w:rsidRPr="00145543">
          <w:rPr>
            <w:rStyle w:val="Hyperlink"/>
          </w:rPr>
          <w:t>Installing kubeadm</w:t>
        </w:r>
        <w:r w:rsidRPr="00145543">
          <w:rPr>
            <w:rStyle w:val="Hyperlink"/>
          </w:rPr>
          <w:t xml:space="preserve"> </w:t>
        </w:r>
        <w:r w:rsidRPr="00145543">
          <w:rPr>
            <w:rStyle w:val="Hyperlink"/>
          </w:rPr>
          <w:t>| Kubernetes</w:t>
        </w:r>
      </w:hyperlink>
    </w:p>
    <w:p w14:paraId="0000005F" w14:textId="755246FE" w:rsidR="003F61F5" w:rsidRPr="00145543" w:rsidRDefault="003F61F5" w:rsidP="00145543"/>
    <w:p w14:paraId="707A7EFF" w14:textId="77777777" w:rsidR="003A2D64" w:rsidRPr="00145543" w:rsidRDefault="003A2D64" w:rsidP="00145543"/>
    <w:p w14:paraId="00000060" w14:textId="77777777" w:rsidR="003F61F5" w:rsidRPr="00145543" w:rsidRDefault="00465F0E" w:rsidP="00145543">
      <w:pPr>
        <w:rPr>
          <w:b/>
          <w:bCs/>
        </w:rPr>
      </w:pPr>
      <w:r w:rsidRPr="00145543">
        <w:rPr>
          <w:b/>
          <w:bCs/>
        </w:rPr>
        <w:t xml:space="preserve">Init cluster </w:t>
      </w:r>
    </w:p>
    <w:p w14:paraId="00000061" w14:textId="57682AE5" w:rsidR="003F61F5" w:rsidRPr="00145543" w:rsidRDefault="003A2D64" w:rsidP="00145543">
      <w:r w:rsidRPr="00145543">
        <w:t>$</w:t>
      </w:r>
      <w:r w:rsidR="00465F0E" w:rsidRPr="00145543">
        <w:t>kubeadm init</w:t>
      </w:r>
    </w:p>
    <w:p w14:paraId="00000062" w14:textId="77777777" w:rsidR="003F61F5" w:rsidRPr="00145543" w:rsidRDefault="003F61F5" w:rsidP="00145543"/>
    <w:p w14:paraId="00000063" w14:textId="77777777" w:rsidR="003F61F5" w:rsidRPr="00145543" w:rsidRDefault="00465F0E" w:rsidP="00145543">
      <w:pPr>
        <w:rPr>
          <w:b/>
          <w:bCs/>
        </w:rPr>
      </w:pPr>
      <w:r w:rsidRPr="00145543">
        <w:rPr>
          <w:b/>
          <w:bCs/>
        </w:rPr>
        <w:lastRenderedPageBreak/>
        <w:t>Verify the cluster info</w:t>
      </w:r>
    </w:p>
    <w:p w14:paraId="00000070" w14:textId="63809886" w:rsidR="003F61F5" w:rsidRPr="00145543" w:rsidRDefault="003A2D64" w:rsidP="00145543">
      <w:r w:rsidRPr="00145543">
        <w:t>$</w:t>
      </w:r>
      <w:r w:rsidR="00465F0E" w:rsidRPr="00145543">
        <w:t>kubectl cluster-info</w:t>
      </w:r>
    </w:p>
    <w:p w14:paraId="00000071" w14:textId="77777777" w:rsidR="003F61F5" w:rsidRPr="00145543" w:rsidRDefault="003F61F5" w:rsidP="00145543"/>
    <w:p w14:paraId="00000072" w14:textId="77777777" w:rsidR="003F61F5" w:rsidRPr="00145543" w:rsidRDefault="00465F0E" w:rsidP="00145543">
      <w:pPr>
        <w:rPr>
          <w:b/>
          <w:bCs/>
          <w:color w:val="9BBB59" w:themeColor="accent3"/>
        </w:rPr>
      </w:pPr>
      <w:r w:rsidRPr="00145543">
        <w:rPr>
          <w:b/>
          <w:bCs/>
          <w:color w:val="9BBB59" w:themeColor="accent3"/>
        </w:rPr>
        <w:t>Your Kubernetes control-plane has initialized successfully!</w:t>
      </w:r>
    </w:p>
    <w:p w14:paraId="00000073" w14:textId="77777777" w:rsidR="003F61F5" w:rsidRPr="00145543" w:rsidRDefault="003F61F5" w:rsidP="00145543"/>
    <w:p w14:paraId="00000074" w14:textId="77777777" w:rsidR="003F61F5" w:rsidRPr="00145543" w:rsidRDefault="00465F0E" w:rsidP="00145543">
      <w:pPr>
        <w:rPr>
          <w:b/>
          <w:bCs/>
        </w:rPr>
      </w:pPr>
      <w:r w:rsidRPr="00145543">
        <w:rPr>
          <w:b/>
          <w:bCs/>
        </w:rPr>
        <w:t>To start using your cluster, you need to run the following as a regular user:</w:t>
      </w:r>
    </w:p>
    <w:p w14:paraId="00000075" w14:textId="77777777" w:rsidR="003F61F5" w:rsidRPr="00145543" w:rsidRDefault="003F61F5" w:rsidP="00145543"/>
    <w:p w14:paraId="00000076" w14:textId="0FEDE525" w:rsidR="003F61F5" w:rsidRPr="00145543" w:rsidRDefault="00465F0E" w:rsidP="00145543">
      <w:r w:rsidRPr="00145543">
        <w:t xml:space="preserve"> </w:t>
      </w:r>
      <w:r w:rsidRPr="00145543">
        <w:t xml:space="preserve"> </w:t>
      </w:r>
      <w:r w:rsidR="003A2D64" w:rsidRPr="00145543">
        <w:t>$</w:t>
      </w:r>
      <w:r w:rsidRPr="00145543">
        <w:t>mkdir -p $HOME/.kube</w:t>
      </w:r>
    </w:p>
    <w:p w14:paraId="00000077" w14:textId="013FB12D" w:rsidR="003F61F5" w:rsidRPr="00145543" w:rsidRDefault="00465F0E" w:rsidP="00145543">
      <w:r w:rsidRPr="00145543">
        <w:t xml:space="preserve"> </w:t>
      </w:r>
      <w:r w:rsidR="003A2D64" w:rsidRPr="00145543">
        <w:t xml:space="preserve"> $</w:t>
      </w:r>
      <w:r w:rsidRPr="00145543">
        <w:t>sudo cp -i /etc/kubernetes/admin.conf $HOME/.kube/config</w:t>
      </w:r>
    </w:p>
    <w:p w14:paraId="00000078" w14:textId="037CBD8E" w:rsidR="003F61F5" w:rsidRPr="00145543" w:rsidRDefault="00465F0E" w:rsidP="00145543">
      <w:r w:rsidRPr="00145543">
        <w:t xml:space="preserve"> </w:t>
      </w:r>
      <w:r w:rsidR="003A2D64" w:rsidRPr="00145543">
        <w:t xml:space="preserve"> $</w:t>
      </w:r>
      <w:r w:rsidRPr="00145543">
        <w:t>sudo chown $(id -u):$(id -g) $HOME/.kube/config</w:t>
      </w:r>
    </w:p>
    <w:p w14:paraId="00000079" w14:textId="77777777" w:rsidR="003F61F5" w:rsidRPr="00145543" w:rsidRDefault="003F61F5" w:rsidP="00145543"/>
    <w:p w14:paraId="0000007A" w14:textId="77777777" w:rsidR="003F61F5" w:rsidRPr="00145543" w:rsidRDefault="00465F0E">
      <w:pPr>
        <w:rPr>
          <w:rFonts w:asciiTheme="minorHAnsi" w:hAnsiTheme="minorHAnsi"/>
          <w:b/>
          <w:bCs/>
        </w:rPr>
      </w:pPr>
      <w:r w:rsidRPr="00145543">
        <w:rPr>
          <w:rFonts w:asciiTheme="minorHAnsi" w:hAnsiTheme="minorHAnsi"/>
          <w:b/>
          <w:bCs/>
        </w:rPr>
        <w:t>Alternatively, if you are the root user, you can run:</w:t>
      </w:r>
    </w:p>
    <w:p w14:paraId="0000007B" w14:textId="77777777" w:rsidR="003F61F5" w:rsidRPr="0009398E" w:rsidRDefault="003F61F5">
      <w:pPr>
        <w:rPr>
          <w:rFonts w:asciiTheme="minorHAnsi" w:hAnsiTheme="minorHAnsi"/>
        </w:rPr>
      </w:pPr>
    </w:p>
    <w:p w14:paraId="0000007C" w14:textId="52EC44BD" w:rsidR="003F61F5" w:rsidRPr="0009398E" w:rsidRDefault="00465F0E">
      <w:pPr>
        <w:rPr>
          <w:rFonts w:asciiTheme="minorHAnsi" w:hAnsiTheme="minorHAnsi"/>
        </w:rPr>
      </w:pPr>
      <w:r w:rsidRPr="0009398E">
        <w:rPr>
          <w:rFonts w:asciiTheme="minorHAnsi" w:hAnsiTheme="minorHAnsi"/>
        </w:rPr>
        <w:t xml:space="preserve">  </w:t>
      </w:r>
      <w:r w:rsidR="003A2D64">
        <w:rPr>
          <w:rFonts w:asciiTheme="minorHAnsi" w:hAnsiTheme="minorHAnsi"/>
        </w:rPr>
        <w:t>$</w:t>
      </w:r>
      <w:r w:rsidRPr="0009398E">
        <w:rPr>
          <w:rFonts w:asciiTheme="minorHAnsi" w:hAnsiTheme="minorHAnsi"/>
        </w:rPr>
        <w:t>export KUBECONFIG=/etc/kubernetes/admin.conf</w:t>
      </w:r>
    </w:p>
    <w:p w14:paraId="0000007D" w14:textId="77777777" w:rsidR="003F61F5" w:rsidRPr="0009398E" w:rsidRDefault="003F61F5">
      <w:pPr>
        <w:rPr>
          <w:rFonts w:asciiTheme="minorHAnsi" w:hAnsiTheme="minorHAnsi"/>
        </w:rPr>
      </w:pPr>
    </w:p>
    <w:p w14:paraId="0000007E" w14:textId="77777777" w:rsidR="003F61F5" w:rsidRPr="00145543" w:rsidRDefault="00465F0E" w:rsidP="00145543">
      <w:r w:rsidRPr="00145543">
        <w:t>You should now deploy a</w:t>
      </w:r>
      <w:r w:rsidRPr="00145543">
        <w:t xml:space="preserve"> pod network to the cluster.</w:t>
      </w:r>
    </w:p>
    <w:p w14:paraId="0000007F" w14:textId="77777777" w:rsidR="003F61F5" w:rsidRPr="00145543" w:rsidRDefault="00465F0E" w:rsidP="00145543">
      <w:r w:rsidRPr="00145543">
        <w:t>Run "kubectl apply -f [podnetwork].yaml" with one of the options listed at:</w:t>
      </w:r>
    </w:p>
    <w:p w14:paraId="00000080" w14:textId="1A050D37" w:rsidR="003F61F5" w:rsidRPr="00145543" w:rsidRDefault="00145543" w:rsidP="00145543">
      <w:r>
        <w:t xml:space="preserve"> </w:t>
      </w:r>
      <w:r w:rsidR="00465F0E" w:rsidRPr="00145543">
        <w:t>https://kubernetes.io/docs/concepts/cluster-administration/addons/</w:t>
      </w:r>
    </w:p>
    <w:p w14:paraId="00000081" w14:textId="77777777" w:rsidR="003F61F5" w:rsidRPr="00145543" w:rsidRDefault="003F61F5" w:rsidP="00145543"/>
    <w:p w14:paraId="6CC4B17F" w14:textId="77777777" w:rsidR="00145543" w:rsidRDefault="00145543" w:rsidP="00145543"/>
    <w:p w14:paraId="00000084" w14:textId="38450ADB" w:rsidR="003F61F5" w:rsidRPr="00145543" w:rsidRDefault="00465F0E" w:rsidP="00145543">
      <w:pPr>
        <w:rPr>
          <w:b/>
          <w:bCs/>
        </w:rPr>
      </w:pPr>
      <w:r w:rsidRPr="00145543">
        <w:rPr>
          <w:b/>
          <w:bCs/>
        </w:rPr>
        <w:t xml:space="preserve">Then you can join any number of worker nodes by running the following on each as </w:t>
      </w:r>
      <w:r w:rsidRPr="00145543">
        <w:rPr>
          <w:b/>
          <w:bCs/>
        </w:rPr>
        <w:t>root:</w:t>
      </w:r>
    </w:p>
    <w:p w14:paraId="00000085" w14:textId="77777777" w:rsidR="003F61F5" w:rsidRPr="00145543" w:rsidRDefault="003F61F5" w:rsidP="00145543"/>
    <w:p w14:paraId="00000086" w14:textId="2B721715" w:rsidR="003F61F5" w:rsidRPr="00145543" w:rsidRDefault="003A2D64" w:rsidP="00145543">
      <w:r w:rsidRPr="00145543">
        <w:t>$</w:t>
      </w:r>
      <w:r w:rsidR="00465F0E" w:rsidRPr="00145543">
        <w:t>export KUBECONFIG=/etc/kubernetes/admin.conf</w:t>
      </w:r>
    </w:p>
    <w:p w14:paraId="3C29C03E" w14:textId="77777777" w:rsidR="00145543" w:rsidRDefault="00145543" w:rsidP="00145543"/>
    <w:p w14:paraId="000000C7" w14:textId="6D10E4E3" w:rsidR="003F61F5" w:rsidRPr="00145543" w:rsidRDefault="003A2D64" w:rsidP="00145543">
      <w:pPr>
        <w:rPr>
          <w:ins w:id="6" w:author="Anonymous" w:date="2024-03-05T10:42:00Z"/>
        </w:rPr>
      </w:pPr>
      <w:r w:rsidRPr="00145543">
        <w:t>$</w:t>
      </w:r>
      <w:r w:rsidR="00465F0E" w:rsidRPr="00145543">
        <w:t xml:space="preserve"> init --cri-socket unix:///run/cri-dockerd.sock</w:t>
      </w:r>
    </w:p>
    <w:p w14:paraId="000000C8" w14:textId="77777777" w:rsidR="003F61F5" w:rsidRPr="00145543" w:rsidRDefault="003F61F5" w:rsidP="00145543"/>
    <w:p w14:paraId="000000C9" w14:textId="77777777" w:rsidR="003F61F5" w:rsidRPr="00145543" w:rsidRDefault="00465F0E" w:rsidP="00145543">
      <w:pPr>
        <w:rPr>
          <w:b/>
          <w:bCs/>
        </w:rPr>
      </w:pPr>
      <w:r w:rsidRPr="00145543">
        <w:rPr>
          <w:b/>
          <w:bCs/>
        </w:rPr>
        <w:t>If the Join command token is expired or you forgot:</w:t>
      </w:r>
    </w:p>
    <w:p w14:paraId="000000CA" w14:textId="77777777" w:rsidR="003F61F5" w:rsidRPr="00145543" w:rsidRDefault="003F61F5" w:rsidP="00145543"/>
    <w:p w14:paraId="000000CB" w14:textId="02252E80" w:rsidR="003F61F5" w:rsidRPr="00145543" w:rsidRDefault="003A2D64" w:rsidP="00145543">
      <w:r w:rsidRPr="00145543">
        <w:t>$</w:t>
      </w:r>
      <w:r w:rsidR="00465F0E" w:rsidRPr="00145543">
        <w:t>kubeadm token create --print-join-command</w:t>
      </w:r>
    </w:p>
    <w:p w14:paraId="000000CC" w14:textId="77777777" w:rsidR="003F61F5" w:rsidRPr="00145543" w:rsidRDefault="003F61F5" w:rsidP="00145543"/>
    <w:p w14:paraId="000000CD" w14:textId="77777777" w:rsidR="003F61F5" w:rsidRPr="00145543" w:rsidRDefault="00465F0E" w:rsidP="00145543">
      <w:r w:rsidRPr="00145543">
        <w:t>Remove node from the cluster (--ignore-daemonsets will be used if you do not care about pods running on that node)</w:t>
      </w:r>
    </w:p>
    <w:p w14:paraId="000000CE" w14:textId="77777777" w:rsidR="003F61F5" w:rsidRPr="00145543" w:rsidRDefault="003F61F5" w:rsidP="00145543"/>
    <w:p w14:paraId="000000CF" w14:textId="42F9BF1A" w:rsidR="003F61F5" w:rsidRPr="00145543" w:rsidRDefault="003A2D64" w:rsidP="00145543">
      <w:r w:rsidRPr="00145543">
        <w:t>$</w:t>
      </w:r>
      <w:r w:rsidR="00465F0E" w:rsidRPr="00145543">
        <w:t>kubectl drain &lt;node hostname&gt; --ignore-daemonsets</w:t>
      </w:r>
    </w:p>
    <w:p w14:paraId="000000D0" w14:textId="77777777" w:rsidR="003F61F5" w:rsidRPr="00145543" w:rsidRDefault="003F61F5" w:rsidP="00145543"/>
    <w:p w14:paraId="000000D1" w14:textId="4D153E09" w:rsidR="003F61F5" w:rsidRPr="00145543" w:rsidRDefault="003A2D64" w:rsidP="00145543">
      <w:r w:rsidRPr="00145543">
        <w:t>$</w:t>
      </w:r>
      <w:r w:rsidR="00465F0E" w:rsidRPr="00145543">
        <w:t>kubectl delete &lt;node hostname&gt;</w:t>
      </w:r>
    </w:p>
    <w:p w14:paraId="000000D2" w14:textId="4BBE5856" w:rsidR="003F61F5" w:rsidRPr="0009398E" w:rsidRDefault="00145543">
      <w:pPr>
        <w:rPr>
          <w:rFonts w:asciiTheme="minorHAnsi" w:eastAsia="Courier New" w:hAnsiTheme="minorHAnsi" w:cs="Courier New"/>
          <w:color w:val="333333"/>
          <w:sz w:val="24"/>
          <w:szCs w:val="24"/>
          <w:shd w:val="clear" w:color="auto" w:fill="F5F5F5"/>
        </w:rPr>
      </w:pPr>
      <w:r>
        <w:rPr>
          <w:rFonts w:asciiTheme="minorHAnsi" w:eastAsia="Courier New" w:hAnsiTheme="minorHAnsi" w:cs="Courier New"/>
          <w:color w:val="333333"/>
          <w:sz w:val="24"/>
          <w:szCs w:val="24"/>
          <w:shd w:val="clear" w:color="auto" w:fill="F5F5F5"/>
        </w:rPr>
        <w:t xml:space="preserve"> </w:t>
      </w:r>
    </w:p>
    <w:p w14:paraId="7C81A942" w14:textId="77777777" w:rsidR="00CB4E85" w:rsidRDefault="00CB4E85">
      <w:pPr>
        <w:rPr>
          <w:rFonts w:asciiTheme="minorHAnsi" w:eastAsia="Courier New" w:hAnsiTheme="minorHAnsi" w:cs="Courier New"/>
          <w:b/>
          <w:color w:val="333333"/>
          <w:sz w:val="24"/>
          <w:szCs w:val="24"/>
          <w:shd w:val="clear" w:color="auto" w:fill="F5F5F5"/>
        </w:rPr>
      </w:pPr>
    </w:p>
    <w:p w14:paraId="000000D3" w14:textId="734A17D8" w:rsidR="003F61F5" w:rsidRPr="0009398E" w:rsidRDefault="00465F0E">
      <w:pPr>
        <w:rPr>
          <w:rFonts w:asciiTheme="minorHAnsi" w:eastAsia="Courier New" w:hAnsiTheme="minorHAnsi" w:cs="Courier New"/>
          <w:color w:val="333333"/>
          <w:sz w:val="24"/>
          <w:szCs w:val="24"/>
          <w:shd w:val="clear" w:color="auto" w:fill="F5F5F5"/>
        </w:rPr>
      </w:pPr>
      <w:r w:rsidRPr="0009398E">
        <w:rPr>
          <w:rFonts w:asciiTheme="minorHAnsi" w:eastAsia="Courier New" w:hAnsiTheme="minorHAnsi" w:cs="Courier New"/>
          <w:b/>
          <w:color w:val="333333"/>
          <w:sz w:val="24"/>
          <w:szCs w:val="24"/>
          <w:shd w:val="clear" w:color="auto" w:fill="F5F5F5"/>
        </w:rPr>
        <w:t>On the Node:</w:t>
      </w:r>
      <w:r w:rsidRPr="0009398E">
        <w:rPr>
          <w:rFonts w:asciiTheme="minorHAnsi" w:eastAsia="Courier New" w:hAnsiTheme="minorHAnsi" w:cs="Courier New"/>
          <w:color w:val="333333"/>
          <w:sz w:val="24"/>
          <w:szCs w:val="24"/>
          <w:shd w:val="clear" w:color="auto" w:fill="F5F5F5"/>
        </w:rPr>
        <w:t xml:space="preserve"> k</w:t>
      </w:r>
      <w:r w:rsidRPr="0009398E">
        <w:rPr>
          <w:rFonts w:asciiTheme="minorHAnsi" w:eastAsia="Courier New" w:hAnsiTheme="minorHAnsi" w:cs="Courier New"/>
          <w:color w:val="333333"/>
          <w:sz w:val="24"/>
          <w:szCs w:val="24"/>
          <w:shd w:val="clear" w:color="auto" w:fill="F5F5F5"/>
        </w:rPr>
        <w:t>ubeadm reset</w:t>
      </w:r>
    </w:p>
    <w:p w14:paraId="000000D4" w14:textId="28C0D408" w:rsidR="003F61F5" w:rsidRDefault="003F61F5">
      <w:pPr>
        <w:rPr>
          <w:rFonts w:asciiTheme="minorHAnsi" w:eastAsia="Courier New" w:hAnsiTheme="minorHAnsi" w:cs="Courier New"/>
          <w:color w:val="333333"/>
          <w:sz w:val="24"/>
          <w:szCs w:val="24"/>
          <w:shd w:val="clear" w:color="auto" w:fill="F5F5F5"/>
        </w:rPr>
      </w:pPr>
    </w:p>
    <w:p w14:paraId="0892F1A7" w14:textId="77777777" w:rsidR="00145543" w:rsidRPr="0009398E" w:rsidRDefault="00145543">
      <w:pPr>
        <w:rPr>
          <w:rFonts w:asciiTheme="minorHAnsi" w:eastAsia="Courier New" w:hAnsiTheme="minorHAnsi" w:cs="Courier New"/>
          <w:color w:val="333333"/>
          <w:sz w:val="24"/>
          <w:szCs w:val="24"/>
          <w:shd w:val="clear" w:color="auto" w:fill="F5F5F5"/>
        </w:rPr>
      </w:pPr>
    </w:p>
    <w:p w14:paraId="000000D5" w14:textId="77777777" w:rsidR="003F61F5" w:rsidRPr="0009398E" w:rsidRDefault="003F61F5">
      <w:pPr>
        <w:rPr>
          <w:rFonts w:asciiTheme="minorHAnsi" w:eastAsia="Courier New" w:hAnsiTheme="minorHAnsi" w:cs="Courier New"/>
          <w:color w:val="333333"/>
          <w:sz w:val="24"/>
          <w:szCs w:val="24"/>
          <w:shd w:val="clear" w:color="auto" w:fill="F5F5F5"/>
        </w:rPr>
      </w:pPr>
    </w:p>
    <w:p w14:paraId="15B45CA1" w14:textId="77777777" w:rsidR="00145543" w:rsidRDefault="00145543">
      <w:pPr>
        <w:rPr>
          <w:rFonts w:asciiTheme="minorHAnsi" w:eastAsia="Courier New" w:hAnsiTheme="minorHAnsi" w:cs="Courier New"/>
          <w:color w:val="333333"/>
          <w:sz w:val="44"/>
          <w:szCs w:val="44"/>
          <w:shd w:val="clear" w:color="auto" w:fill="F5F5F5"/>
        </w:rPr>
      </w:pPr>
    </w:p>
    <w:p w14:paraId="000000D6" w14:textId="72A742A3" w:rsidR="003F61F5" w:rsidRPr="00145543" w:rsidRDefault="00465F0E" w:rsidP="00145543">
      <w:pPr>
        <w:rPr>
          <w:b/>
          <w:bCs/>
          <w:sz w:val="48"/>
          <w:szCs w:val="48"/>
        </w:rPr>
      </w:pPr>
      <w:r w:rsidRPr="00145543">
        <w:rPr>
          <w:b/>
          <w:bCs/>
          <w:sz w:val="48"/>
          <w:szCs w:val="48"/>
        </w:rPr>
        <w:lastRenderedPageBreak/>
        <w:t>Errors:</w:t>
      </w:r>
    </w:p>
    <w:p w14:paraId="49100E80" w14:textId="77777777" w:rsidR="00145543" w:rsidRDefault="00145543" w:rsidP="00CB4E85">
      <w:pPr>
        <w:rPr>
          <w:b/>
          <w:bCs/>
        </w:rPr>
      </w:pPr>
      <w:bookmarkStart w:id="7" w:name="_f8ctpjnxbdmg" w:colFirst="0" w:colLast="0"/>
      <w:bookmarkEnd w:id="7"/>
    </w:p>
    <w:p w14:paraId="000000D7" w14:textId="4352583E" w:rsidR="003F61F5" w:rsidRPr="00CB4E85" w:rsidRDefault="00465F0E" w:rsidP="00CB4E85">
      <w:pPr>
        <w:rPr>
          <w:b/>
          <w:bCs/>
        </w:rPr>
      </w:pPr>
      <w:r w:rsidRPr="00CB4E85">
        <w:rPr>
          <w:b/>
          <w:bCs/>
        </w:rPr>
        <w:t>Kubeadm unknown service runtime.v1alpha2.RuntimeService</w:t>
      </w:r>
    </w:p>
    <w:p w14:paraId="000000D9" w14:textId="08092563" w:rsidR="003F61F5" w:rsidRPr="0009398E" w:rsidRDefault="003F61F5">
      <w:pPr>
        <w:rPr>
          <w:rFonts w:asciiTheme="minorHAnsi" w:eastAsia="Courier New" w:hAnsiTheme="minorHAnsi" w:cs="Courier New"/>
          <w:color w:val="333333"/>
          <w:sz w:val="24"/>
          <w:szCs w:val="24"/>
          <w:shd w:val="clear" w:color="auto" w:fill="F5F5F5"/>
        </w:rPr>
      </w:pPr>
    </w:p>
    <w:p w14:paraId="000000DA" w14:textId="77777777" w:rsidR="003F61F5" w:rsidRPr="00CB4E85" w:rsidRDefault="00465F0E">
      <w:pPr>
        <w:rPr>
          <w:rFonts w:asciiTheme="minorHAnsi" w:eastAsia="Courier New" w:hAnsiTheme="minorHAnsi" w:cs="Courier New"/>
          <w:color w:val="333333"/>
          <w:sz w:val="32"/>
          <w:szCs w:val="32"/>
          <w:shd w:val="clear" w:color="auto" w:fill="F5F5F5"/>
        </w:rPr>
      </w:pPr>
      <w:r w:rsidRPr="00CB4E85">
        <w:rPr>
          <w:rFonts w:asciiTheme="minorHAnsi" w:eastAsia="Courier New" w:hAnsiTheme="minorHAnsi" w:cs="Courier New"/>
          <w:color w:val="333333"/>
          <w:sz w:val="32"/>
          <w:szCs w:val="32"/>
          <w:shd w:val="clear" w:color="auto" w:fill="F5F5F5"/>
        </w:rPr>
        <w:t>Solution:</w:t>
      </w:r>
    </w:p>
    <w:p w14:paraId="000000DB" w14:textId="13DC72A6" w:rsidR="003F61F5" w:rsidRPr="00CB4E85" w:rsidRDefault="003A2D64" w:rsidP="00CB4E85">
      <w:pPr>
        <w:rPr>
          <w:sz w:val="28"/>
          <w:szCs w:val="28"/>
        </w:rPr>
      </w:pPr>
      <w:r>
        <w:rPr>
          <w:sz w:val="28"/>
          <w:szCs w:val="28"/>
        </w:rPr>
        <w:t>$</w:t>
      </w:r>
      <w:r w:rsidR="00465F0E" w:rsidRPr="00CB4E85">
        <w:rPr>
          <w:sz w:val="28"/>
          <w:szCs w:val="28"/>
        </w:rPr>
        <w:t>rm /etc/containerd/config.toml</w:t>
      </w:r>
    </w:p>
    <w:p w14:paraId="000000DC" w14:textId="0B270919" w:rsidR="003F61F5" w:rsidRPr="00CB4E85" w:rsidRDefault="003A2D64" w:rsidP="00CB4E85">
      <w:pPr>
        <w:rPr>
          <w:sz w:val="28"/>
          <w:szCs w:val="28"/>
        </w:rPr>
      </w:pPr>
      <w:r>
        <w:rPr>
          <w:sz w:val="28"/>
          <w:szCs w:val="28"/>
        </w:rPr>
        <w:t>$</w:t>
      </w:r>
      <w:r w:rsidR="00465F0E" w:rsidRPr="00CB4E85">
        <w:rPr>
          <w:sz w:val="28"/>
          <w:szCs w:val="28"/>
        </w:rPr>
        <w:t>systemctl restart containerd</w:t>
      </w:r>
    </w:p>
    <w:p w14:paraId="000000DD" w14:textId="7394BFCC" w:rsidR="003F61F5" w:rsidRPr="00CB4E85" w:rsidRDefault="003A2D64" w:rsidP="00CB4E85">
      <w:pPr>
        <w:rPr>
          <w:sz w:val="28"/>
          <w:szCs w:val="28"/>
        </w:rPr>
      </w:pPr>
      <w:r>
        <w:rPr>
          <w:sz w:val="28"/>
          <w:szCs w:val="28"/>
        </w:rPr>
        <w:t>$</w:t>
      </w:r>
      <w:r w:rsidR="00465F0E" w:rsidRPr="00CB4E85">
        <w:rPr>
          <w:sz w:val="28"/>
          <w:szCs w:val="28"/>
        </w:rPr>
        <w:t>kubeadm init</w:t>
      </w:r>
    </w:p>
    <w:p w14:paraId="000000DE" w14:textId="77777777" w:rsidR="003F61F5" w:rsidRPr="0009398E" w:rsidRDefault="003F61F5">
      <w:pPr>
        <w:spacing w:after="240" w:line="348" w:lineRule="auto"/>
        <w:rPr>
          <w:rFonts w:asciiTheme="minorHAnsi" w:eastAsia="Courier New" w:hAnsiTheme="minorHAnsi" w:cs="Courier New"/>
          <w:color w:val="24292F"/>
          <w:sz w:val="18"/>
          <w:szCs w:val="18"/>
          <w:shd w:val="clear" w:color="auto" w:fill="F5F5F5"/>
        </w:rPr>
      </w:pPr>
    </w:p>
    <w:p w14:paraId="000000DF" w14:textId="0438E912" w:rsidR="003F61F5" w:rsidRPr="003A2D64" w:rsidRDefault="00465F0E" w:rsidP="00CB4E85">
      <w:pPr>
        <w:rPr>
          <w:b/>
          <w:bCs/>
        </w:rPr>
      </w:pPr>
      <w:r w:rsidRPr="003A2D64">
        <w:rPr>
          <w:b/>
          <w:bCs/>
          <w:sz w:val="28"/>
          <w:szCs w:val="28"/>
        </w:rPr>
        <w:t>FileContent--proc-sys-net-ipv4-ip_forward]:</w:t>
      </w:r>
    </w:p>
    <w:p w14:paraId="000000E0" w14:textId="233DC5DD" w:rsidR="003F61F5" w:rsidRPr="003A2D64" w:rsidRDefault="00465F0E" w:rsidP="00CB4E85">
      <w:pPr>
        <w:rPr>
          <w:sz w:val="28"/>
          <w:szCs w:val="28"/>
        </w:rPr>
      </w:pPr>
      <w:r w:rsidRPr="003A2D64">
        <w:rPr>
          <w:sz w:val="28"/>
          <w:szCs w:val="28"/>
        </w:rPr>
        <w:t>Solution</w:t>
      </w:r>
      <w:r w:rsidRPr="003A2D64">
        <w:rPr>
          <w:sz w:val="28"/>
          <w:szCs w:val="28"/>
        </w:rPr>
        <w:t xml:space="preserve">: </w:t>
      </w:r>
    </w:p>
    <w:p w14:paraId="000000E1" w14:textId="2C8EEC66" w:rsidR="003F61F5" w:rsidRPr="003A2D64" w:rsidRDefault="003A2D64" w:rsidP="00CB4E85">
      <w:pPr>
        <w:rPr>
          <w:sz w:val="28"/>
          <w:szCs w:val="28"/>
        </w:rPr>
      </w:pPr>
      <w:r>
        <w:rPr>
          <w:sz w:val="28"/>
          <w:szCs w:val="28"/>
        </w:rPr>
        <w:t>$</w:t>
      </w:r>
      <w:r w:rsidR="00465F0E" w:rsidRPr="003A2D64">
        <w:rPr>
          <w:sz w:val="28"/>
          <w:szCs w:val="28"/>
        </w:rPr>
        <w:t>echo '1' &gt; /proc/sys/net/ipv4/ip_forward</w:t>
      </w:r>
    </w:p>
    <w:p w14:paraId="000000E2" w14:textId="020FBF21" w:rsidR="003F61F5" w:rsidRPr="003A2D64" w:rsidRDefault="003A2D64" w:rsidP="00CB4E85">
      <w:pPr>
        <w:rPr>
          <w:sz w:val="28"/>
          <w:szCs w:val="28"/>
        </w:rPr>
      </w:pPr>
      <w:r>
        <w:rPr>
          <w:sz w:val="28"/>
          <w:szCs w:val="28"/>
        </w:rPr>
        <w:t>$</w:t>
      </w:r>
      <w:r w:rsidR="00465F0E" w:rsidRPr="003A2D64">
        <w:rPr>
          <w:sz w:val="28"/>
          <w:szCs w:val="28"/>
        </w:rPr>
        <w:t>modprobe bridge</w:t>
      </w:r>
    </w:p>
    <w:p w14:paraId="000000E3" w14:textId="3123FFB3" w:rsidR="003F61F5" w:rsidRPr="003A2D64" w:rsidRDefault="003A2D64" w:rsidP="00CB4E85">
      <w:pPr>
        <w:rPr>
          <w:sz w:val="28"/>
          <w:szCs w:val="28"/>
        </w:rPr>
      </w:pPr>
      <w:r>
        <w:rPr>
          <w:sz w:val="28"/>
          <w:szCs w:val="28"/>
        </w:rPr>
        <w:t>$</w:t>
      </w:r>
      <w:r w:rsidR="00465F0E" w:rsidRPr="003A2D64">
        <w:rPr>
          <w:sz w:val="28"/>
          <w:szCs w:val="28"/>
        </w:rPr>
        <w:t>modprobe br_netfilter</w:t>
      </w:r>
    </w:p>
    <w:p w14:paraId="000000E4" w14:textId="77777777" w:rsidR="003F61F5" w:rsidRPr="003A2D64" w:rsidRDefault="003F61F5">
      <w:pPr>
        <w:spacing w:after="240" w:line="348" w:lineRule="auto"/>
        <w:rPr>
          <w:rFonts w:asciiTheme="minorHAnsi" w:eastAsia="Courier New" w:hAnsiTheme="minorHAnsi" w:cs="Courier New"/>
          <w:color w:val="24292F"/>
          <w:sz w:val="18"/>
          <w:szCs w:val="18"/>
          <w:shd w:val="clear" w:color="auto" w:fill="F5F5F5"/>
        </w:rPr>
      </w:pPr>
    </w:p>
    <w:p w14:paraId="000000E5" w14:textId="77777777" w:rsidR="003F61F5" w:rsidRPr="0009398E" w:rsidRDefault="003F61F5">
      <w:pPr>
        <w:spacing w:after="240" w:line="348" w:lineRule="auto"/>
        <w:rPr>
          <w:rFonts w:asciiTheme="minorHAnsi" w:eastAsia="Courier New" w:hAnsiTheme="minorHAnsi" w:cs="Courier New"/>
          <w:color w:val="24292F"/>
          <w:sz w:val="18"/>
          <w:szCs w:val="18"/>
          <w:shd w:val="clear" w:color="auto" w:fill="F5F5F5"/>
        </w:rPr>
      </w:pPr>
    </w:p>
    <w:p w14:paraId="000000EB" w14:textId="77777777" w:rsidR="003F61F5" w:rsidRPr="0009398E" w:rsidRDefault="003F61F5">
      <w:pPr>
        <w:spacing w:after="240" w:line="348" w:lineRule="auto"/>
        <w:rPr>
          <w:rFonts w:asciiTheme="minorHAnsi" w:eastAsia="Courier New" w:hAnsiTheme="minorHAnsi" w:cs="Courier New"/>
          <w:color w:val="24292F"/>
          <w:sz w:val="18"/>
          <w:szCs w:val="18"/>
          <w:shd w:val="clear" w:color="auto" w:fill="F5F5F5"/>
        </w:rPr>
      </w:pPr>
    </w:p>
    <w:p w14:paraId="000000EC" w14:textId="77777777" w:rsidR="003F61F5" w:rsidRPr="0009398E" w:rsidRDefault="003F61F5">
      <w:pPr>
        <w:rPr>
          <w:rFonts w:asciiTheme="minorHAnsi" w:eastAsia="Courier New" w:hAnsiTheme="minorHAnsi" w:cs="Courier New"/>
          <w:color w:val="333333"/>
          <w:sz w:val="24"/>
          <w:szCs w:val="24"/>
          <w:shd w:val="clear" w:color="auto" w:fill="F5F5F5"/>
        </w:rPr>
      </w:pPr>
    </w:p>
    <w:p w14:paraId="000000ED" w14:textId="77777777" w:rsidR="003F61F5" w:rsidRPr="0009398E" w:rsidRDefault="003F61F5">
      <w:pPr>
        <w:rPr>
          <w:rFonts w:asciiTheme="minorHAnsi" w:eastAsia="Courier New" w:hAnsiTheme="minorHAnsi" w:cs="Courier New"/>
          <w:color w:val="333333"/>
          <w:sz w:val="24"/>
          <w:szCs w:val="24"/>
          <w:shd w:val="clear" w:color="auto" w:fill="F5F5F5"/>
        </w:rPr>
      </w:pPr>
    </w:p>
    <w:p w14:paraId="000000EE" w14:textId="77777777" w:rsidR="003F61F5" w:rsidRPr="0009398E" w:rsidRDefault="003F61F5">
      <w:pPr>
        <w:rPr>
          <w:rFonts w:asciiTheme="minorHAnsi" w:eastAsia="Courier New" w:hAnsiTheme="minorHAnsi" w:cs="Courier New"/>
          <w:color w:val="333333"/>
          <w:sz w:val="24"/>
          <w:szCs w:val="24"/>
          <w:shd w:val="clear" w:color="auto" w:fill="F5F5F5"/>
        </w:rPr>
      </w:pPr>
    </w:p>
    <w:sectPr w:rsidR="003F61F5" w:rsidRPr="0009398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005D3" w14:textId="77777777" w:rsidR="00465F0E" w:rsidRDefault="00465F0E">
      <w:pPr>
        <w:spacing w:line="240" w:lineRule="auto"/>
      </w:pPr>
      <w:r>
        <w:separator/>
      </w:r>
    </w:p>
  </w:endnote>
  <w:endnote w:type="continuationSeparator" w:id="0">
    <w:p w14:paraId="371E005A" w14:textId="77777777" w:rsidR="00465F0E" w:rsidRDefault="00465F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EF" w14:textId="77777777" w:rsidR="003F61F5" w:rsidRDefault="003F61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8D333" w14:textId="77777777" w:rsidR="00465F0E" w:rsidRDefault="00465F0E">
      <w:pPr>
        <w:spacing w:line="240" w:lineRule="auto"/>
      </w:pPr>
      <w:r>
        <w:separator/>
      </w:r>
    </w:p>
  </w:footnote>
  <w:footnote w:type="continuationSeparator" w:id="0">
    <w:p w14:paraId="58F60B2F" w14:textId="77777777" w:rsidR="00465F0E" w:rsidRDefault="00465F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D39A0"/>
    <w:multiLevelType w:val="multilevel"/>
    <w:tmpl w:val="E3D86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6E2BEB"/>
    <w:multiLevelType w:val="multilevel"/>
    <w:tmpl w:val="3CB2FB3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F5"/>
    <w:rsid w:val="0009398E"/>
    <w:rsid w:val="00145543"/>
    <w:rsid w:val="003A2D64"/>
    <w:rsid w:val="003F61F5"/>
    <w:rsid w:val="00465F0E"/>
    <w:rsid w:val="00CB4E85"/>
    <w:rsid w:val="00E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CA10"/>
  <w15:docId w15:val="{A8667D0C-FCC2-4634-8232-7856F259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oypena">
    <w:name w:val="oypena"/>
    <w:basedOn w:val="DefaultParagraphFont"/>
    <w:rsid w:val="00CB4E85"/>
  </w:style>
  <w:style w:type="character" w:styleId="Hyperlink">
    <w:name w:val="Hyperlink"/>
    <w:basedOn w:val="DefaultParagraphFont"/>
    <w:uiPriority w:val="99"/>
    <w:unhideWhenUsed/>
    <w:rsid w:val="00CB4E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E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setup/production-environment/tools/kubeadm/install-kubead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entos.excellmedia.net/7.9.2009/isos/x86_64/CentOS-7-x86_64-Minimal-2009.i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 GANESH</cp:lastModifiedBy>
  <cp:revision>4</cp:revision>
  <dcterms:created xsi:type="dcterms:W3CDTF">2024-06-01T13:29:00Z</dcterms:created>
  <dcterms:modified xsi:type="dcterms:W3CDTF">2024-06-02T18:35:00Z</dcterms:modified>
</cp:coreProperties>
</file>